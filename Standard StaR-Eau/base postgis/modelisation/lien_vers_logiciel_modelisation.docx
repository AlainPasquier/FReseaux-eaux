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275212E" w:rsidRDefault="5275212E" w14:paraId="58FC2F76" w14:textId="17098B75">
      <w:pPr>
        <w:rPr/>
      </w:pPr>
      <w:r w:rsidR="5275212E">
        <w:rPr/>
        <w:t xml:space="preserve">Lien vers le logiciel de </w:t>
      </w:r>
      <w:proofErr w:type="spellStart"/>
      <w:r w:rsidR="5275212E">
        <w:rPr/>
        <w:t>modelisation</w:t>
      </w:r>
      <w:proofErr w:type="spellEnd"/>
    </w:p>
    <w:p w:rsidR="00C733CA" w:rsidP="36133D89" w:rsidRDefault="00C733CA" w14:paraId="672A6659" w14:textId="2D692B48" w14:noSpellErr="1">
      <w:pPr>
        <w:rPr>
          <w:rStyle w:val="Hyperlink"/>
        </w:rPr>
      </w:pPr>
      <w:bookmarkStart w:name="_GoBack" w:id="0"/>
      <w:bookmarkEnd w:id="0"/>
      <w:ins w:author="ALAIN PASQUIER" w:date="2022-09-23T14:18:14.179Z" w:id="1107554366">
        <w:r>
          <w:fldChar w:fldCharType="begin"/>
        </w:r>
        <w:r>
          <w:instrText xml:space="preserve">HYPERLINK "https://www.looping-mcd.fr/" </w:instrText>
        </w:r>
        <w:r>
          <w:fldChar w:fldCharType="separate"/>
        </w:r>
        <w:r/>
      </w:ins>
      <w:r w:rsidRPr="43F79AF6" w:rsidR="5275212E">
        <w:rPr>
          <w:rStyle w:val="Hyperlink"/>
        </w:rPr>
        <w:t>https://www.looping-mcd.fr/</w:t>
      </w:r>
      <w:ins w:author="ALAIN PASQUIER" w:date="2022-09-23T14:18:14.179Z" w:id="1936446596">
        <w:r>
          <w:fldChar w:fldCharType="end"/>
        </w:r>
      </w:ins>
    </w:p>
    <w:p w:rsidR="36133D89" w:rsidP="36133D89" w:rsidRDefault="36133D89" w14:paraId="2094802E" w14:noSpellErr="1" w14:textId="190CF381">
      <w:pPr>
        <w:pStyle w:val="Normal"/>
      </w:pPr>
      <w:ins w:author="ALAIN PASQUIER" w:date="2022-10-05T13:43:09.241Z" w:id="973727242">
        <w:r>
          <w:fldChar w:fldCharType="begin"/>
        </w:r>
        <w:r>
          <w:instrText xml:space="preserve">HYPERLINK "https://github.com/AlainPasquier/Reseaux-eaux_CNIG/tree/schema_raepa/looping" </w:instrText>
        </w:r>
        <w:r>
          <w:fldChar w:fldCharType="separate"/>
        </w:r>
      </w:ins>
      <w:r>
        <w:fldChar w:fldCharType="end"/>
      </w:r>
    </w:p>
    <w:sectPr w:rsidR="00C733C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7FDE7"/>
    <w:rsid w:val="006D280B"/>
    <w:rsid w:val="007C51E5"/>
    <w:rsid w:val="00C733CA"/>
    <w:rsid w:val="023C7541"/>
    <w:rsid w:val="06A89E39"/>
    <w:rsid w:val="0C1C9352"/>
    <w:rsid w:val="36133D89"/>
    <w:rsid w:val="43F79AF6"/>
    <w:rsid w:val="4D47FDE7"/>
    <w:rsid w:val="5275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F7B4"/>
  <w15:chartTrackingRefBased/>
  <w15:docId w15:val="{1AA30FA8-EA52-4A93-B81C-18B39C9F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/customXml/item3.xml" Id="rId3" /><Relationship Type="http://schemas.openxmlformats.org/officeDocument/2006/relationships/fontTable" Target="fontTable.xml" Id="rId7" /><Relationship Type="http://schemas.openxmlformats.org/officeDocument/2006/relationships/customXml" Target="/customXml/item2.xml" Id="rId2" /><Relationship Type="http://schemas.openxmlformats.org/officeDocument/2006/relationships/customXml" Target="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utre document" ma:contentTypeID="0x0101000E8E226EA7A71A4BB9E1DD48D5E1152500D4136003B085124B9A0DBE23EE8EA9C4" ma:contentTypeVersion="53" ma:contentTypeDescription="Crée un document." ma:contentTypeScope="" ma:versionID="120fd7024ec1f2693b13485147a55ae9">
  <xsd:schema xmlns:xsd="http://www.w3.org/2001/XMLSchema" xmlns:xs="http://www.w3.org/2001/XMLSchema" xmlns:p="http://schemas.microsoft.com/office/2006/metadata/properties" xmlns:ns2="0b6e5a5e-72a6-4c53-b0d4-c75126b5d740" xmlns:ns3="c577b076-4395-43b1-8591-68d8ed250c22" xmlns:ns4="ab8c07a1-a4cb-46df-8f6e-5407a5fc1061" xmlns:ns5="08bfd1da-55cb-4830-b9cc-4aad728cbe39" xmlns:ns6="f8eec4ec-77d4-42da-a816-69267a9a1d37" targetNamespace="http://schemas.microsoft.com/office/2006/metadata/properties" ma:root="true" ma:fieldsID="2a83e1730b56b699a606e8f27ffd006e" ns2:_="" ns3:_="" ns4:_="" ns5:_="" ns6:_="">
    <xsd:import namespace="0b6e5a5e-72a6-4c53-b0d4-c75126b5d740"/>
    <xsd:import namespace="c577b076-4395-43b1-8591-68d8ed250c22"/>
    <xsd:import namespace="ab8c07a1-a4cb-46df-8f6e-5407a5fc1061"/>
    <xsd:import namespace="08bfd1da-55cb-4830-b9cc-4aad728cbe39"/>
    <xsd:import namespace="f8eec4ec-77d4-42da-a816-69267a9a1d37"/>
    <xsd:element name="properties">
      <xsd:complexType>
        <xsd:sequence>
          <xsd:element name="documentManagement">
            <xsd:complexType>
              <xsd:all>
                <xsd:element ref="ns2:Commentaires" minOccurs="0"/>
                <xsd:element ref="ns2:Date_x0020__x0028_publication_x0020__x002F__x0020_réunion_x0029_"/>
                <xsd:element ref="ns2:fc1d843308cb4ac89f48e993d43f056d" minOccurs="0"/>
                <xsd:element ref="ns3:TaxCatchAll" minOccurs="0"/>
                <xsd:element ref="ns3:TaxCatchAllLabel" minOccurs="0"/>
                <xsd:element ref="ns2:Financement" minOccurs="0"/>
                <xsd:element ref="ns2:a8f79059e236446197d34050981f4b23" minOccurs="0"/>
                <xsd:element ref="ns2:Statut"/>
                <xsd:element ref="ns2:h162f9b6278b48459d3c18edc112ade2" minOccurs="0"/>
                <xsd:element ref="ns2:pb9f3018b8c941ffafdfaa3219babc32" minOccurs="0"/>
                <xsd:element ref="ns4:n895e4f93ee645978d71e8f82b7dd8b6" minOccurs="0"/>
                <xsd:element ref="ns5:Langue_x0020_du_x0020_document"/>
                <xsd:element ref="ns5:Auteurs" minOccurs="0"/>
                <xsd:element ref="ns5:Résumé" minOccurs="0"/>
                <xsd:element ref="ns5:Prix_x0020_membre" minOccurs="0"/>
                <xsd:element ref="ns5:Prix_x0020_non_x0020_membre" minOccurs="0"/>
                <xsd:element ref="ns5:da59f61a43e84446a95a08f7196849dc" minOccurs="0"/>
                <xsd:element ref="ns6:MediaServiceMetadata" minOccurs="0"/>
                <xsd:element ref="ns6:MediaServiceFastMetadata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  <xsd:element ref="ns6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e5a5e-72a6-4c53-b0d4-c75126b5d740" elementFormDefault="qualified">
    <xsd:import namespace="http://schemas.microsoft.com/office/2006/documentManagement/types"/>
    <xsd:import namespace="http://schemas.microsoft.com/office/infopath/2007/PartnerControls"/>
    <xsd:element name="Commentaires" ma:index="8" nillable="true" ma:displayName="Commentaires" ma:internalName="Commentaires" ma:readOnly="false">
      <xsd:simpleType>
        <xsd:restriction base="dms:Note">
          <xsd:maxLength value="255"/>
        </xsd:restriction>
      </xsd:simpleType>
    </xsd:element>
    <xsd:element name="Date_x0020__x0028_publication_x0020__x002F__x0020_réunion_x0029_" ma:index="9" ma:displayName="Date (publication / réunion)" ma:format="DateOnly" ma:internalName="Date_x0020__x0028_publication_x0020__x002F__x0020_r_x00e9_union_x0029_" ma:readOnly="false">
      <xsd:simpleType>
        <xsd:restriction base="dms:DateTime"/>
      </xsd:simpleType>
    </xsd:element>
    <xsd:element name="fc1d843308cb4ac89f48e993d43f056d" ma:index="10" nillable="true" ma:taxonomy="true" ma:internalName="fc1d843308cb4ac89f48e993d43f056d" ma:taxonomyFieldName="_x00c9_v_x00e8_nement" ma:displayName="Évènements" ma:readOnly="false" ma:default="" ma:fieldId="{fc1d8433-08cb-4ac8-9f48-e993d43f056d}" ma:taxonomyMulti="true" ma:sspId="802746f9-92d7-4c60-9915-46550c36bb5d" ma:termSetId="ce23bfa3-c1a8-402d-ad0a-cf2e60b527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inancement" ma:index="14" nillable="true" ma:displayName="Financement" ma:default="ASTEE" ma:internalName="Financement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STEE"/>
                    <xsd:enumeration value="CONVENTION"/>
                    <xsd:enumeration value="EXTERNE"/>
                  </xsd:restriction>
                </xsd:simpleType>
              </xsd:element>
            </xsd:sequence>
          </xsd:extension>
        </xsd:complexContent>
      </xsd:complexType>
    </xsd:element>
    <xsd:element name="a8f79059e236446197d34050981f4b23" ma:index="15" nillable="true" ma:taxonomy="true" ma:internalName="a8f79059e236446197d34050981f4b23" ma:taxonomyFieldName="Instance_x0020_de_x0020_rattachement" ma:displayName="Instances de rattachement" ma:readOnly="false" ma:default="" ma:fieldId="{a8f79059-e236-4461-97d3-4050981f4b23}" ma:taxonomyMulti="true" ma:sspId="802746f9-92d7-4c60-9915-46550c36bb5d" ma:termSetId="c4a3e76c-86bb-4b5c-af70-91e4f598aa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tut" ma:index="17" ma:displayName="Statut" ma:default="En cours" ma:format="Dropdown" ma:internalName="Statut" ma:readOnly="false">
      <xsd:simpleType>
        <xsd:restriction base="dms:Choice">
          <xsd:enumeration value="En cours"/>
          <xsd:enumeration value="Finalisé"/>
          <xsd:enumeration value="Maquetté"/>
          <xsd:enumeration value="BAT"/>
        </xsd:restriction>
      </xsd:simpleType>
    </xsd:element>
    <xsd:element name="h162f9b6278b48459d3c18edc112ade2" ma:index="18" nillable="true" ma:taxonomy="true" ma:internalName="h162f9b6278b48459d3c18edc112ade2" ma:taxonomyFieldName="Th_x00e9_matique_x0020_m_x00e9_tier" ma:displayName="Thématiques métier" ma:readOnly="false" ma:default="" ma:fieldId="{1162f9b6-278b-4845-9d3c-18edc112ade2}" ma:taxonomyMulti="true" ma:sspId="802746f9-92d7-4c60-9915-46550c36bb5d" ma:termSetId="e8b70a21-6c92-40e6-a33d-a8e4a85c2cd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b9f3018b8c941ffafdfaa3219babc32" ma:index="20" nillable="true" ma:taxonomy="true" ma:internalName="pb9f3018b8c941ffafdfaa3219babc32" ma:taxonomyFieldName="Th_x00e9_matique_x0020_ODD" ma:displayName="Thématiques ODD" ma:readOnly="false" ma:default="" ma:fieldId="{9b9f3018-b8c9-41ff-afdf-aa3219babc32}" ma:taxonomyMulti="true" ma:sspId="802746f9-92d7-4c60-9915-46550c36bb5d" ma:termSetId="77985ea8-e789-4808-9d6c-c57995534cf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7b076-4395-43b1-8591-68d8ed250c2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6875af0-cc36-49a8-90a1-101668936217}" ma:internalName="TaxCatchAll" ma:showField="CatchAllData" ma:web="c577b076-4395-43b1-8591-68d8ed250c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f6875af0-cc36-49a8-90a1-101668936217}" ma:internalName="TaxCatchAllLabel" ma:readOnly="true" ma:showField="CatchAllDataLabel" ma:web="c577b076-4395-43b1-8591-68d8ed250c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07a1-a4cb-46df-8f6e-5407a5fc1061" elementFormDefault="qualified">
    <xsd:import namespace="http://schemas.microsoft.com/office/2006/documentManagement/types"/>
    <xsd:import namespace="http://schemas.microsoft.com/office/infopath/2007/PartnerControls"/>
    <xsd:element name="n895e4f93ee645978d71e8f82b7dd8b6" ma:index="22" nillable="true" ma:taxonomy="true" ma:internalName="n895e4f93ee645978d71e8f82b7dd8b6" ma:taxonomyFieldName="Domaine" ma:displayName="Domaines" ma:readOnly="false" ma:default="" ma:fieldId="{7895e4f9-3ee6-4597-8d71-e8f82b7dd8b6}" ma:taxonomyMulti="true" ma:sspId="802746f9-92d7-4c60-9915-46550c36bb5d" ma:termSetId="72ccc2c1-4cc3-4a3b-b2a0-d7c19f83005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fd1da-55cb-4830-b9cc-4aad728cbe39" elementFormDefault="qualified">
    <xsd:import namespace="http://schemas.microsoft.com/office/2006/documentManagement/types"/>
    <xsd:import namespace="http://schemas.microsoft.com/office/infopath/2007/PartnerControls"/>
    <xsd:element name="Langue_x0020_du_x0020_document" ma:index="24" ma:displayName="Langue du document" ma:default="français" ma:format="Dropdown" ma:internalName="Langue_x0020_du_x0020_document" ma:readOnly="false">
      <xsd:simpleType>
        <xsd:restriction base="dms:Choice">
          <xsd:enumeration value="français"/>
          <xsd:enumeration value="anglais"/>
        </xsd:restriction>
      </xsd:simpleType>
    </xsd:element>
    <xsd:element name="Auteurs" ma:index="25" nillable="true" ma:displayName="Auteurs" ma:internalName="Auteurs" ma:readOnly="false">
      <xsd:simpleType>
        <xsd:restriction base="dms:Note">
          <xsd:maxLength value="255"/>
        </xsd:restriction>
      </xsd:simpleType>
    </xsd:element>
    <xsd:element name="Résumé" ma:index="26" nillable="true" ma:displayName="Résumé" ma:internalName="R_x00e9_sum_x00e9_" ma:readOnly="false">
      <xsd:simpleType>
        <xsd:restriction base="dms:Unknown"/>
      </xsd:simpleType>
    </xsd:element>
    <xsd:element name="Prix_x0020_membre" ma:index="27" nillable="true" ma:displayName="Prix membre" ma:LCID="1036" ma:internalName="Prix_x0020_membre" ma:readOnly="false">
      <xsd:simpleType>
        <xsd:restriction base="dms:Currency"/>
      </xsd:simpleType>
    </xsd:element>
    <xsd:element name="Prix_x0020_non_x0020_membre" ma:index="28" nillable="true" ma:displayName="Prix non membre" ma:LCID="1036" ma:internalName="Prix_x0020_non_x0020_membre" ma:readOnly="false">
      <xsd:simpleType>
        <xsd:restriction base="dms:Currency"/>
      </xsd:simpleType>
    </xsd:element>
    <xsd:element name="da59f61a43e84446a95a08f7196849dc" ma:index="29" nillable="true" ma:taxonomy="true" ma:internalName="da59f61a43e84446a95a08f7196849dc" ma:taxonomyFieldName="Type_x0020_de_x0020_publication" ma:displayName="Type de publication" ma:readOnly="false" ma:default="" ma:fieldId="{da59f61a-43e8-4446-a95a-08f7196849dc}" ma:sspId="802746f9-92d7-4c60-9915-46550c36bb5d" ma:termSetId="36042483-b5e5-4f0f-b4a8-96e2fc09154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ec4ec-77d4-42da-a816-69267a9a1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Balises d’images" ma:readOnly="false" ma:fieldId="{5cf76f15-5ced-4ddc-b409-7134ff3c332f}" ma:taxonomyMulti="true" ma:sspId="802746f9-92d7-4c60-9915-46550c36bb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8f79059e236446197d34050981f4b23 xmlns="0b6e5a5e-72a6-4c53-b0d4-c75126b5d740">
      <Terms xmlns="http://schemas.microsoft.com/office/infopath/2007/PartnerControls"/>
    </a8f79059e236446197d34050981f4b23>
    <Date_x0020__x0028_publication_x0020__x002F__x0020_réunion_x0029_ xmlns="0b6e5a5e-72a6-4c53-b0d4-c75126b5d740"/>
    <fc1d843308cb4ac89f48e993d43f056d xmlns="0b6e5a5e-72a6-4c53-b0d4-c75126b5d740">
      <Terms xmlns="http://schemas.microsoft.com/office/infopath/2007/PartnerControls"/>
    </fc1d843308cb4ac89f48e993d43f056d>
    <TaxCatchAll xmlns="c577b076-4395-43b1-8591-68d8ed250c22" xsi:nil="true"/>
    <Commentaires xmlns="0b6e5a5e-72a6-4c53-b0d4-c75126b5d740" xsi:nil="true"/>
    <Financement xmlns="0b6e5a5e-72a6-4c53-b0d4-c75126b5d740">
      <Value>ASTEE</Value>
    </Financement>
    <h162f9b6278b48459d3c18edc112ade2 xmlns="0b6e5a5e-72a6-4c53-b0d4-c75126b5d740">
      <Terms xmlns="http://schemas.microsoft.com/office/infopath/2007/PartnerControls"/>
    </h162f9b6278b48459d3c18edc112ade2>
    <Prix_x0020_non_x0020_membre xmlns="08bfd1da-55cb-4830-b9cc-4aad728cbe39" xsi:nil="true"/>
    <pb9f3018b8c941ffafdfaa3219babc32 xmlns="0b6e5a5e-72a6-4c53-b0d4-c75126b5d740">
      <Terms xmlns="http://schemas.microsoft.com/office/infopath/2007/PartnerControls"/>
    </pb9f3018b8c941ffafdfaa3219babc32>
    <n895e4f93ee645978d71e8f82b7dd8b6 xmlns="ab8c07a1-a4cb-46df-8f6e-5407a5fc1061">
      <Terms xmlns="http://schemas.microsoft.com/office/infopath/2007/PartnerControls"/>
    </n895e4f93ee645978d71e8f82b7dd8b6>
    <Auteurs xmlns="08bfd1da-55cb-4830-b9cc-4aad728cbe39" xsi:nil="true"/>
    <Prix_x0020_membre xmlns="08bfd1da-55cb-4830-b9cc-4aad728cbe39" xsi:nil="true"/>
    <Langue_x0020_du_x0020_document xmlns="08bfd1da-55cb-4830-b9cc-4aad728cbe39">français</Langue_x0020_du_x0020_document>
    <Résumé xmlns="08bfd1da-55cb-4830-b9cc-4aad728cbe39" xsi:nil="true"/>
    <da59f61a43e84446a95a08f7196849dc xmlns="08bfd1da-55cb-4830-b9cc-4aad728cbe39">
      <Terms xmlns="http://schemas.microsoft.com/office/infopath/2007/PartnerControls"/>
    </da59f61a43e84446a95a08f7196849dc>
    <Statut xmlns="0b6e5a5e-72a6-4c53-b0d4-c75126b5d740">En cours</Statut>
    <lcf76f155ced4ddcb4097134ff3c332f xmlns="f8eec4ec-77d4-42da-a816-69267a9a1d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A432C-4839-446E-921D-B955754353AE}"/>
</file>

<file path=customXml/itemProps2.xml><?xml version="1.0" encoding="utf-8"?>
<ds:datastoreItem xmlns:ds="http://schemas.openxmlformats.org/officeDocument/2006/customXml" ds:itemID="{4F5E60E8-563B-49C8-B66B-51B23FD016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76601-DCB5-4DE5-B902-BBCFBB7A1FAC}">
  <ds:schemaRefs>
    <ds:schemaRef ds:uri="http://schemas.microsoft.com/office/2006/metadata/properties"/>
    <ds:schemaRef ds:uri="http://schemas.microsoft.com/office/infopath/2007/PartnerControls"/>
    <ds:schemaRef ds:uri="0b6e5a5e-72a6-4c53-b0d4-c75126b5d740"/>
    <ds:schemaRef ds:uri="c577b076-4395-43b1-8591-68d8ed250c22"/>
    <ds:schemaRef ds:uri="08bfd1da-55cb-4830-b9cc-4aad728cbe39"/>
    <ds:schemaRef ds:uri="ab8c07a1-a4cb-46df-8f6e-5407a5fc106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PASQUIER</dc:creator>
  <keywords/>
  <dc:description/>
  <lastModifiedBy>ALAIN PASQUIER</lastModifiedBy>
  <revision>5</revision>
  <dcterms:created xsi:type="dcterms:W3CDTF">2022-09-23T14:17:48.0000000Z</dcterms:created>
  <dcterms:modified xsi:type="dcterms:W3CDTF">2023-01-12T14:20:05.4984986Z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0x0101000E8E226EA7A71A4BB9E1DD48D5E1152500D4136003B085124B9A0DBE23EE8EA9C4</vt:lpwstr>
  </property>
  <property fmtid="{D5CDD505-2E9C-101B-9397-08002B2CF9AE}" pid="3" name="Financement">
    <vt:lpwstr>;#ASTEE;#</vt:lpwstr>
  </property>
  <property fmtid="{D5CDD505-2E9C-101B-9397-08002B2CF9AE}" pid="4" name="Langue du document">
    <vt:lpwstr>français</vt:lpwstr>
  </property>
  <property fmtid="{D5CDD505-2E9C-101B-9397-08002B2CF9AE}" pid="5" name="Statut">
    <vt:lpwstr>En cours</vt:lpwstr>
  </property>
  <property fmtid="{D5CDD505-2E9C-101B-9397-08002B2CF9AE}" pid="6" name="Instance de rattachement">
    <vt:lpwstr/>
  </property>
  <property fmtid="{D5CDD505-2E9C-101B-9397-08002B2CF9AE}" pid="7" name="Type de publication">
    <vt:lpwstr/>
  </property>
  <property fmtid="{D5CDD505-2E9C-101B-9397-08002B2CF9AE}" pid="8" name="Évènement">
    <vt:lpwstr/>
  </property>
  <property fmtid="{D5CDD505-2E9C-101B-9397-08002B2CF9AE}" pid="9" name="Domaine">
    <vt:lpwstr/>
  </property>
  <property fmtid="{D5CDD505-2E9C-101B-9397-08002B2CF9AE}" pid="10" name="Thématique ODD">
    <vt:lpwstr/>
  </property>
  <property fmtid="{D5CDD505-2E9C-101B-9397-08002B2CF9AE}" pid="11" name="Thématique métier">
    <vt:lpwstr/>
  </property>
  <property fmtid="{D5CDD505-2E9C-101B-9397-08002B2CF9AE}" pid="12" name="b112a86551eb4b2ba4e73118e9afe778">
    <vt:lpwstr/>
  </property>
  <property fmtid="{D5CDD505-2E9C-101B-9397-08002B2CF9AE}" pid="13" name="MediaServiceImageTags">
    <vt:lpwstr/>
  </property>
  <property fmtid="{D5CDD505-2E9C-101B-9397-08002B2CF9AE}" pid="15" name="Type_x0020_de_x0020_communication">
    <vt:lpwstr/>
  </property>
  <property fmtid="{D5CDD505-2E9C-101B-9397-08002B2CF9AE}" pid="16" name="Type de communication">
    <vt:lpwstr/>
  </property>
</Properties>
</file>